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18" w:rsidRDefault="00DF02EA">
      <w:r>
        <w:t>Maximal 20 Seiten.</w:t>
      </w:r>
      <w:r w:rsidR="00376FD4">
        <w:t xml:space="preserve"> Ca. 30 Minuten</w:t>
      </w:r>
      <w:bookmarkStart w:id="0" w:name="_GoBack"/>
      <w:bookmarkEnd w:id="0"/>
    </w:p>
    <w:p w:rsidR="00DF02EA" w:rsidRDefault="00DF02EA" w:rsidP="006B6560">
      <w:pPr>
        <w:pStyle w:val="berschrift2"/>
      </w:pPr>
      <w:r>
        <w:t xml:space="preserve">Einleitung Echtzeitsysteme und </w:t>
      </w:r>
      <w:proofErr w:type="spellStart"/>
      <w:r>
        <w:t>FreeRTOS</w:t>
      </w:r>
      <w:proofErr w:type="spellEnd"/>
      <w:r w:rsidR="00F754BC">
        <w:t xml:space="preserve"> </w:t>
      </w:r>
      <w:r w:rsidR="006B6560">
        <w:t xml:space="preserve"> (kurz)</w:t>
      </w:r>
    </w:p>
    <w:p w:rsidR="00BF4CC8" w:rsidRDefault="00BF4CC8" w:rsidP="006B6560">
      <w:pPr>
        <w:rPr>
          <w:ins w:id="1" w:author="Christoph" w:date="2017-06-14T17:48:00Z"/>
        </w:rPr>
      </w:pPr>
      <w:ins w:id="2" w:author="Christoph" w:date="2017-06-14T17:48:00Z">
        <w:r>
          <w:t xml:space="preserve">Inhalte: Beispiele, wo werden </w:t>
        </w:r>
        <w:proofErr w:type="spellStart"/>
        <w:r>
          <w:t>Echtzeisysteme</w:t>
        </w:r>
        <w:proofErr w:type="spellEnd"/>
        <w:r>
          <w:t xml:space="preserve"> eingesetzt? Warum braucht man sie?</w:t>
        </w:r>
      </w:ins>
    </w:p>
    <w:p w:rsidR="006B6560" w:rsidRPr="006B6560" w:rsidRDefault="006B6560" w:rsidP="006B6560">
      <w:r>
        <w:t xml:space="preserve">Vorträger: </w:t>
      </w:r>
      <w:r w:rsidR="00376FD4">
        <w:t xml:space="preserve"> </w:t>
      </w:r>
    </w:p>
    <w:p w:rsidR="00DF02EA" w:rsidRDefault="00DF02EA" w:rsidP="006B6560">
      <w:pPr>
        <w:pStyle w:val="berschrift2"/>
      </w:pPr>
      <w:r>
        <w:t>Geschichte</w:t>
      </w:r>
      <w:r w:rsidR="00F754BC">
        <w:t xml:space="preserve"> /</w:t>
      </w:r>
      <w:r>
        <w:t>Entwicklungsumgebung</w:t>
      </w:r>
      <w:r w:rsidR="00F754BC">
        <w:t xml:space="preserve"> /</w:t>
      </w:r>
      <w:r>
        <w:t xml:space="preserve"> Einrichten und Konfigurieren</w:t>
      </w:r>
      <w:r w:rsidR="00F754BC">
        <w:t xml:space="preserve"> /</w:t>
      </w:r>
      <w:r>
        <w:t xml:space="preserve"> STM32F4</w:t>
      </w:r>
      <w:r w:rsidR="00F754BC">
        <w:t xml:space="preserve"> </w:t>
      </w:r>
    </w:p>
    <w:p w:rsidR="006B6560" w:rsidRDefault="006B6560" w:rsidP="006B6560">
      <w:r>
        <w:t>Vo</w:t>
      </w:r>
      <w:r w:rsidR="00376FD4">
        <w:t>r</w:t>
      </w:r>
      <w:r>
        <w:t>träger: Christoph ?</w:t>
      </w:r>
    </w:p>
    <w:p w:rsidR="00376FD4" w:rsidRDefault="00376FD4" w:rsidP="006B6560">
      <w:r>
        <w:t>Diskussion: Die oben genannten Themen zusammenfassen? Würde Inhaltlich passen.</w:t>
      </w:r>
    </w:p>
    <w:p w:rsidR="00376FD4" w:rsidRPr="006B6560" w:rsidRDefault="00376FD4" w:rsidP="00376FD4">
      <w:r>
        <w:t>Ideen für Inhalten:</w:t>
      </w:r>
    </w:p>
    <w:p w:rsidR="00376FD4" w:rsidRDefault="00376FD4" w:rsidP="00376FD4">
      <w:pPr>
        <w:pStyle w:val="Listenabsatz"/>
        <w:numPr>
          <w:ilvl w:val="0"/>
          <w:numId w:val="4"/>
        </w:numPr>
      </w:pPr>
      <w:r>
        <w:t xml:space="preserve">Einblick in die </w:t>
      </w:r>
      <w:proofErr w:type="spellStart"/>
      <w:r>
        <w:t>FreeRTOS</w:t>
      </w:r>
      <w:proofErr w:type="spellEnd"/>
      <w:r>
        <w:t xml:space="preserve"> Verzeichnisstruktur</w:t>
      </w:r>
    </w:p>
    <w:p w:rsidR="00376FD4" w:rsidRDefault="00376FD4" w:rsidP="00376FD4">
      <w:pPr>
        <w:pStyle w:val="Listenabsatz"/>
        <w:numPr>
          <w:ilvl w:val="0"/>
          <w:numId w:val="4"/>
        </w:numPr>
      </w:pPr>
      <w:r>
        <w:t>Alles C Files – wie Bibliothek</w:t>
      </w:r>
    </w:p>
    <w:p w:rsidR="00376FD4" w:rsidRDefault="00376FD4" w:rsidP="00376FD4">
      <w:pPr>
        <w:pStyle w:val="Listenabsatz"/>
        <w:numPr>
          <w:ilvl w:val="0"/>
          <w:numId w:val="4"/>
        </w:numPr>
      </w:pPr>
      <w:r>
        <w:t xml:space="preserve">Grafik Statistik </w:t>
      </w:r>
      <w:proofErr w:type="spellStart"/>
      <w:r>
        <w:t>embedded</w:t>
      </w:r>
      <w:proofErr w:type="spellEnd"/>
      <w:r>
        <w:t xml:space="preserve"> Betriebssysteme</w:t>
      </w:r>
    </w:p>
    <w:p w:rsidR="00BF4CC8" w:rsidRDefault="00BF4CC8" w:rsidP="00BF4CC8">
      <w:pPr>
        <w:pStyle w:val="berschrift2"/>
        <w:rPr>
          <w:ins w:id="3" w:author="Christoph" w:date="2017-06-14T17:44:00Z"/>
        </w:rPr>
      </w:pPr>
      <w:ins w:id="4" w:author="Christoph" w:date="2017-06-14T17:44:00Z">
        <w:r>
          <w:t xml:space="preserve">Vorstellung </w:t>
        </w:r>
        <w:proofErr w:type="spellStart"/>
        <w:r>
          <w:t>FreeRTOS</w:t>
        </w:r>
        <w:proofErr w:type="spellEnd"/>
        <w:r>
          <w:t>/Verzeichnisstruktur ggf. mit davor</w:t>
        </w:r>
      </w:ins>
    </w:p>
    <w:p w:rsidR="00BF4CC8" w:rsidRDefault="00BF4CC8" w:rsidP="00BF4CC8">
      <w:pPr>
        <w:pStyle w:val="Listenabsatz"/>
        <w:numPr>
          <w:ilvl w:val="0"/>
          <w:numId w:val="5"/>
        </w:numPr>
        <w:rPr>
          <w:ins w:id="5" w:author="Christoph" w:date="2017-06-14T17:44:00Z"/>
        </w:rPr>
      </w:pPr>
      <w:ins w:id="6" w:author="Christoph" w:date="2017-06-14T17:44:00Z">
        <w:r>
          <w:t>Wichtige Dateien</w:t>
        </w:r>
      </w:ins>
    </w:p>
    <w:p w:rsidR="00BF4CC8" w:rsidRDefault="00BF4CC8" w:rsidP="00BF4CC8">
      <w:pPr>
        <w:pStyle w:val="Listenabsatz"/>
        <w:numPr>
          <w:ilvl w:val="0"/>
          <w:numId w:val="5"/>
        </w:numPr>
        <w:rPr>
          <w:ins w:id="7" w:author="Christoph" w:date="2017-06-14T17:44:00Z"/>
        </w:rPr>
      </w:pPr>
      <w:ins w:id="8" w:author="Christoph" w:date="2017-06-14T17:44:00Z">
        <w:r>
          <w:t>Einsatz der HAL</w:t>
        </w:r>
      </w:ins>
    </w:p>
    <w:p w:rsidR="00BF4CC8" w:rsidRPr="00BF4CC8" w:rsidRDefault="00BF4CC8" w:rsidP="00BF4CC8">
      <w:pPr>
        <w:pStyle w:val="Listenabsatz"/>
        <w:numPr>
          <w:ilvl w:val="0"/>
          <w:numId w:val="5"/>
        </w:numPr>
        <w:rPr>
          <w:ins w:id="9" w:author="Christoph" w:date="2017-06-14T17:44:00Z"/>
        </w:rPr>
      </w:pPr>
      <w:ins w:id="10" w:author="Christoph" w:date="2017-06-14T17:44:00Z">
        <w:r>
          <w:t>"Was kann weg"</w:t>
        </w:r>
      </w:ins>
    </w:p>
    <w:p w:rsidR="00DF02EA" w:rsidRDefault="00DF02EA" w:rsidP="006B6560">
      <w:pPr>
        <w:pStyle w:val="berschrift2"/>
      </w:pPr>
      <w:r>
        <w:t xml:space="preserve">Memory </w:t>
      </w:r>
      <w:proofErr w:type="spellStart"/>
      <w:r>
        <w:t>Allocation</w:t>
      </w:r>
      <w:proofErr w:type="spellEnd"/>
      <w:r>
        <w:t xml:space="preserve"> </w:t>
      </w:r>
    </w:p>
    <w:p w:rsidR="006B6560" w:rsidRDefault="006B6560" w:rsidP="006B6560">
      <w:r>
        <w:t>Vorträger: Michael</w:t>
      </w:r>
    </w:p>
    <w:p w:rsidR="00376FD4" w:rsidRPr="006B6560" w:rsidRDefault="00376FD4" w:rsidP="00376FD4">
      <w:r>
        <w:t>Ideen für Inhalten:</w:t>
      </w:r>
    </w:p>
    <w:p w:rsidR="00376FD4" w:rsidRPr="006B6560" w:rsidRDefault="006B6560" w:rsidP="00376FD4">
      <w:pPr>
        <w:pStyle w:val="Listenabsatz"/>
        <w:numPr>
          <w:ilvl w:val="0"/>
          <w:numId w:val="3"/>
        </w:numPr>
      </w:pPr>
      <w:r>
        <w:t xml:space="preserve">Grundsätzlicher Aufbau </w:t>
      </w:r>
    </w:p>
    <w:p w:rsidR="00DF02EA" w:rsidRDefault="00DF02EA" w:rsidP="006B6560">
      <w:pPr>
        <w:pStyle w:val="berschrift2"/>
      </w:pPr>
      <w:proofErr w:type="spellStart"/>
      <w:r>
        <w:t>Scheduling</w:t>
      </w:r>
      <w:proofErr w:type="spellEnd"/>
      <w:r w:rsidR="00F754BC">
        <w:t xml:space="preserve"> +</w:t>
      </w:r>
      <w:r>
        <w:t xml:space="preserve"> Echtzeitfähigkeit</w:t>
      </w:r>
    </w:p>
    <w:p w:rsidR="006B6560" w:rsidRDefault="006B6560" w:rsidP="006B6560">
      <w:r>
        <w:t xml:space="preserve">Vorträger: Michael ? </w:t>
      </w:r>
    </w:p>
    <w:p w:rsidR="00376FD4" w:rsidRPr="006B6560" w:rsidRDefault="00376FD4" w:rsidP="006B6560">
      <w:r>
        <w:t>Ideen für Inhalten:</w:t>
      </w:r>
    </w:p>
    <w:p w:rsidR="006B6560" w:rsidRDefault="006B6560" w:rsidP="006B6560">
      <w:pPr>
        <w:pStyle w:val="Listenabsatz"/>
        <w:numPr>
          <w:ilvl w:val="0"/>
          <w:numId w:val="2"/>
        </w:numPr>
      </w:pPr>
      <w:r>
        <w:t xml:space="preserve">Einführung in die </w:t>
      </w:r>
      <w:proofErr w:type="spellStart"/>
      <w:r>
        <w:t>Scheduling</w:t>
      </w:r>
      <w:proofErr w:type="spellEnd"/>
      <w:r>
        <w:t xml:space="preserve"> Strategien</w:t>
      </w:r>
    </w:p>
    <w:p w:rsidR="006B6560" w:rsidRDefault="006B6560" w:rsidP="006B6560">
      <w:pPr>
        <w:pStyle w:val="Listenabsatz"/>
        <w:numPr>
          <w:ilvl w:val="0"/>
          <w:numId w:val="2"/>
        </w:numPr>
      </w:pPr>
      <w:r>
        <w:t xml:space="preserve">Umsetzung in </w:t>
      </w:r>
      <w:proofErr w:type="spellStart"/>
      <w:r>
        <w:t>FreeRTOS</w:t>
      </w:r>
      <w:proofErr w:type="spellEnd"/>
    </w:p>
    <w:p w:rsidR="006B6560" w:rsidRDefault="006B6560" w:rsidP="006B6560">
      <w:pPr>
        <w:pStyle w:val="Listenabsatz"/>
        <w:numPr>
          <w:ilvl w:val="0"/>
          <w:numId w:val="2"/>
        </w:numPr>
      </w:pPr>
      <w:r>
        <w:t xml:space="preserve">Konfiguration in </w:t>
      </w:r>
      <w:proofErr w:type="spellStart"/>
      <w:r>
        <w:t>FreeRTOS</w:t>
      </w:r>
      <w:proofErr w:type="spellEnd"/>
      <w:r>
        <w:t xml:space="preserve"> – Übergang zu Beispielen</w:t>
      </w:r>
    </w:p>
    <w:p w:rsidR="006B6560" w:rsidRDefault="006B6560" w:rsidP="006B6560">
      <w:pPr>
        <w:pStyle w:val="Listenabsatz"/>
        <w:numPr>
          <w:ilvl w:val="0"/>
          <w:numId w:val="2"/>
        </w:numPr>
      </w:pPr>
      <w:r>
        <w:t>Beispiele auf dem STM32F4</w:t>
      </w:r>
    </w:p>
    <w:p w:rsidR="006B6560" w:rsidRDefault="006B6560" w:rsidP="006B6560">
      <w:pPr>
        <w:pStyle w:val="Listenabsatz"/>
        <w:numPr>
          <w:ilvl w:val="0"/>
          <w:numId w:val="2"/>
        </w:numPr>
      </w:pPr>
      <w:r>
        <w:t xml:space="preserve">Vorgriff auf Tools zum Visualisieren von Tasktransitionen und </w:t>
      </w:r>
      <w:proofErr w:type="spellStart"/>
      <w:r>
        <w:t>Scheduling</w:t>
      </w:r>
      <w:proofErr w:type="spellEnd"/>
    </w:p>
    <w:p w:rsidR="006B6560" w:rsidRDefault="006B6560" w:rsidP="006B6560">
      <w:pPr>
        <w:pStyle w:val="Listenabsatz"/>
        <w:numPr>
          <w:ilvl w:val="0"/>
          <w:numId w:val="2"/>
        </w:numPr>
      </w:pPr>
      <w:r>
        <w:t xml:space="preserve">Frage: Funktionieren die Tools mit dem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?</w:t>
      </w:r>
    </w:p>
    <w:p w:rsidR="006B6560" w:rsidRDefault="00376FD4" w:rsidP="006B6560">
      <w:pPr>
        <w:pStyle w:val="Listenabsatz"/>
        <w:numPr>
          <w:ilvl w:val="0"/>
          <w:numId w:val="2"/>
        </w:numPr>
      </w:pPr>
      <w:r>
        <w:t xml:space="preserve">Echtzeitfähigkeit?? </w:t>
      </w:r>
    </w:p>
    <w:p w:rsidR="00DF02EA" w:rsidRPr="006B6560" w:rsidRDefault="00DF02EA" w:rsidP="006B6560">
      <w:pPr>
        <w:pStyle w:val="berschrift2"/>
      </w:pPr>
      <w:r w:rsidRPr="006B6560">
        <w:t>Intertaskkommunikation</w:t>
      </w:r>
      <w:r w:rsidR="006B6560" w:rsidRPr="006B6560">
        <w:t xml:space="preserve"> </w:t>
      </w:r>
    </w:p>
    <w:p w:rsidR="006B6560" w:rsidRDefault="006B6560" w:rsidP="006B6560">
      <w:r>
        <w:t xml:space="preserve">Vorträger: Christoph </w:t>
      </w:r>
    </w:p>
    <w:p w:rsidR="00376FD4" w:rsidRPr="006B6560" w:rsidRDefault="00376FD4" w:rsidP="00376FD4">
      <w:r>
        <w:t>Ideen für Inhalten:</w:t>
      </w:r>
    </w:p>
    <w:p w:rsidR="00BF4CC8" w:rsidRDefault="00BF4CC8" w:rsidP="00BF4CC8">
      <w:pPr>
        <w:pStyle w:val="Listenabsatz"/>
        <w:numPr>
          <w:ilvl w:val="0"/>
          <w:numId w:val="2"/>
        </w:numPr>
        <w:rPr>
          <w:ins w:id="11" w:author="Christoph" w:date="2017-06-14T17:46:00Z"/>
        </w:rPr>
      </w:pPr>
      <w:ins w:id="12" w:author="Christoph" w:date="2017-06-14T17:46:00Z">
        <w:r>
          <w:t>Übersicht über die verschiedenen Möglichkeiten, Vor-/Nachteile</w:t>
        </w:r>
      </w:ins>
    </w:p>
    <w:p w:rsidR="00BF4CC8" w:rsidRDefault="00BF4CC8" w:rsidP="00BF4CC8">
      <w:pPr>
        <w:pStyle w:val="Listenabsatz"/>
        <w:numPr>
          <w:ilvl w:val="0"/>
          <w:numId w:val="2"/>
        </w:numPr>
        <w:rPr>
          <w:ins w:id="13" w:author="Christoph" w:date="2017-06-14T17:46:00Z"/>
        </w:rPr>
      </w:pPr>
      <w:ins w:id="14" w:author="Christoph" w:date="2017-06-14T17:46:00Z">
        <w:r>
          <w:t>Programmtechnische Einrichtung der Verbindungen</w:t>
        </w:r>
      </w:ins>
    </w:p>
    <w:p w:rsidR="006B6560" w:rsidRDefault="006B6560" w:rsidP="006B6560">
      <w:pPr>
        <w:pStyle w:val="Listenabsatz"/>
        <w:numPr>
          <w:ilvl w:val="0"/>
          <w:numId w:val="2"/>
        </w:numPr>
      </w:pPr>
      <w:r>
        <w:t>Beispiele auf dem STM32F4 ?</w:t>
      </w:r>
    </w:p>
    <w:p w:rsidR="00DF02EA" w:rsidRPr="006B6560" w:rsidRDefault="00DF02EA" w:rsidP="006B6560">
      <w:pPr>
        <w:pStyle w:val="berschrift2"/>
      </w:pPr>
      <w:r w:rsidRPr="006B6560">
        <w:t xml:space="preserve">Interrupt </w:t>
      </w:r>
      <w:proofErr w:type="spellStart"/>
      <w:r w:rsidRPr="006B6560">
        <w:t>handling</w:t>
      </w:r>
      <w:proofErr w:type="spellEnd"/>
      <w:r w:rsidR="006B6560" w:rsidRPr="006B6560">
        <w:t xml:space="preserve"> </w:t>
      </w:r>
    </w:p>
    <w:p w:rsidR="006B6560" w:rsidRDefault="006B6560" w:rsidP="006B6560">
      <w:r w:rsidRPr="006B6560">
        <w:t>Vorträger: Christoph</w:t>
      </w:r>
    </w:p>
    <w:p w:rsidR="00376FD4" w:rsidRPr="006B6560" w:rsidRDefault="00376FD4" w:rsidP="00376FD4">
      <w:r>
        <w:lastRenderedPageBreak/>
        <w:t>Ideen für Inhalten:</w:t>
      </w:r>
    </w:p>
    <w:p w:rsidR="00BF4CC8" w:rsidRDefault="00BF4CC8" w:rsidP="006B6560">
      <w:pPr>
        <w:pStyle w:val="Listenabsatz"/>
        <w:numPr>
          <w:ilvl w:val="0"/>
          <w:numId w:val="2"/>
        </w:numPr>
        <w:rPr>
          <w:ins w:id="15" w:author="Christoph" w:date="2017-06-14T17:46:00Z"/>
        </w:rPr>
      </w:pPr>
      <w:ins w:id="16" w:author="Christoph" w:date="2017-06-14T17:46:00Z">
        <w:r>
          <w:t xml:space="preserve">Generelle Besonderheiten beim </w:t>
        </w:r>
        <w:proofErr w:type="spellStart"/>
        <w:r>
          <w:t>Interrupthandling</w:t>
        </w:r>
      </w:ins>
      <w:proofErr w:type="spellEnd"/>
      <w:ins w:id="17" w:author="Christoph" w:date="2017-06-14T17:47:00Z">
        <w:r>
          <w:t xml:space="preserve"> (Kurze Abschnitte)</w:t>
        </w:r>
      </w:ins>
    </w:p>
    <w:p w:rsidR="00BF4CC8" w:rsidRDefault="00BF4CC8" w:rsidP="006B6560">
      <w:pPr>
        <w:pStyle w:val="Listenabsatz"/>
        <w:numPr>
          <w:ilvl w:val="0"/>
          <w:numId w:val="2"/>
        </w:numPr>
        <w:rPr>
          <w:ins w:id="18" w:author="Christoph" w:date="2017-06-14T17:46:00Z"/>
        </w:rPr>
      </w:pPr>
      <w:ins w:id="19" w:author="Christoph" w:date="2017-06-14T17:47:00Z">
        <w:r>
          <w:t xml:space="preserve">Möglichkeiten zum Handling/ Unterschied binäre/ </w:t>
        </w:r>
        <w:proofErr w:type="spellStart"/>
        <w:r>
          <w:t>counting</w:t>
        </w:r>
        <w:proofErr w:type="spellEnd"/>
        <w:r>
          <w:t xml:space="preserve"> Semaphore</w:t>
        </w:r>
      </w:ins>
    </w:p>
    <w:p w:rsidR="006B6560" w:rsidRDefault="006B6560" w:rsidP="006B6560">
      <w:pPr>
        <w:pStyle w:val="Listenabsatz"/>
        <w:numPr>
          <w:ilvl w:val="0"/>
          <w:numId w:val="2"/>
        </w:numPr>
      </w:pPr>
      <w:r>
        <w:t>Beispiele auf dem STM32F4?</w:t>
      </w:r>
    </w:p>
    <w:p w:rsidR="00DF02EA" w:rsidRDefault="00DF02EA" w:rsidP="006B6560">
      <w:pPr>
        <w:pStyle w:val="berschrift2"/>
        <w:rPr>
          <w:lang w:val="en-GB"/>
        </w:rPr>
      </w:pPr>
      <w:r w:rsidRPr="00F754BC">
        <w:rPr>
          <w:lang w:val="en-GB"/>
        </w:rPr>
        <w:t xml:space="preserve">Low Power Modes </w:t>
      </w:r>
      <w:r w:rsidR="00F754BC">
        <w:rPr>
          <w:lang w:val="en-GB"/>
        </w:rPr>
        <w:t xml:space="preserve"> + Tools </w:t>
      </w:r>
    </w:p>
    <w:p w:rsidR="006B6560" w:rsidRDefault="006B6560" w:rsidP="006B6560">
      <w:r w:rsidRPr="00376FD4">
        <w:t>Vorträger: Michael</w:t>
      </w:r>
    </w:p>
    <w:p w:rsidR="00376FD4" w:rsidRDefault="00376FD4" w:rsidP="00376FD4">
      <w:r>
        <w:t>Diskussion: Die oben genannten Themen zusammenfassen?</w:t>
      </w:r>
    </w:p>
    <w:p w:rsidR="00376FD4" w:rsidRPr="006B6560" w:rsidRDefault="00376FD4" w:rsidP="00376FD4">
      <w:r>
        <w:t>Ideen für Inhalten:</w:t>
      </w:r>
    </w:p>
    <w:p w:rsidR="00376FD4" w:rsidRDefault="00376FD4" w:rsidP="00376FD4">
      <w:r>
        <w:t xml:space="preserve"> </w:t>
      </w:r>
    </w:p>
    <w:p w:rsidR="006B6560" w:rsidRPr="00376FD4" w:rsidRDefault="00376FD4" w:rsidP="00376FD4">
      <w:pPr>
        <w:pStyle w:val="Listenabsatz"/>
        <w:numPr>
          <w:ilvl w:val="0"/>
          <w:numId w:val="2"/>
        </w:numPr>
      </w:pPr>
      <w:r w:rsidRPr="00376FD4">
        <w:t>Probleme beim Debuggen von RTOS Anwendungen</w:t>
      </w:r>
    </w:p>
    <w:p w:rsidR="00376FD4" w:rsidRPr="00376FD4" w:rsidRDefault="00376FD4" w:rsidP="00376FD4">
      <w:pPr>
        <w:pStyle w:val="Listenabsatz"/>
        <w:numPr>
          <w:ilvl w:val="0"/>
          <w:numId w:val="2"/>
        </w:numPr>
      </w:pPr>
    </w:p>
    <w:p w:rsidR="00DF02EA" w:rsidRPr="00376FD4" w:rsidRDefault="00DF02EA" w:rsidP="00DF02EA"/>
    <w:sectPr w:rsidR="00DF02EA" w:rsidRPr="00376FD4" w:rsidSect="006039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245CB"/>
    <w:multiLevelType w:val="hybridMultilevel"/>
    <w:tmpl w:val="6FA21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83DEB"/>
    <w:multiLevelType w:val="hybridMultilevel"/>
    <w:tmpl w:val="E53E4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C62E6"/>
    <w:multiLevelType w:val="hybridMultilevel"/>
    <w:tmpl w:val="AF9A5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B0D97"/>
    <w:multiLevelType w:val="hybridMultilevel"/>
    <w:tmpl w:val="1D500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94B23"/>
    <w:multiLevelType w:val="hybridMultilevel"/>
    <w:tmpl w:val="928CA11E"/>
    <w:lvl w:ilvl="0" w:tplc="286E8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trackRevisions/>
  <w:defaultTabStop w:val="708"/>
  <w:hyphenationZone w:val="425"/>
  <w:characterSpacingControl w:val="doNotCompress"/>
  <w:compat/>
  <w:rsids>
    <w:rsidRoot w:val="00823025"/>
    <w:rsid w:val="00335937"/>
    <w:rsid w:val="00376FD4"/>
    <w:rsid w:val="005D58A3"/>
    <w:rsid w:val="0060399B"/>
    <w:rsid w:val="006B6560"/>
    <w:rsid w:val="007B4F9F"/>
    <w:rsid w:val="00823025"/>
    <w:rsid w:val="00BF4CC8"/>
    <w:rsid w:val="00DF02EA"/>
    <w:rsid w:val="00F75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399B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02E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B6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4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 Sicom Stein Sohn GmbH</dc:creator>
  <cp:keywords/>
  <dc:description/>
  <cp:lastModifiedBy>Christoph</cp:lastModifiedBy>
  <cp:revision>6</cp:revision>
  <dcterms:created xsi:type="dcterms:W3CDTF">2017-06-13T06:06:00Z</dcterms:created>
  <dcterms:modified xsi:type="dcterms:W3CDTF">2017-06-14T15:50:00Z</dcterms:modified>
</cp:coreProperties>
</file>